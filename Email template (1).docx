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F387F" w14:textId="77777777" w:rsidR="00E95C85" w:rsidRPr="00E95C85" w:rsidRDefault="00E95C85" w:rsidP="00E95C85">
      <w:pPr>
        <w:rPr>
          <w:ins w:id="0" w:author="Author"/>
          <w:lang w:val="en-IN"/>
        </w:rPr>
      </w:pPr>
      <w:ins w:id="1" w:author="Author">
        <w:r w:rsidRPr="00E95C85">
          <w:rPr>
            <w:lang w:val="en-IN"/>
          </w:rPr>
          <w:t>Dear [insert name of recipient], </w:t>
        </w:r>
      </w:ins>
    </w:p>
    <w:p w14:paraId="5F26A7DE" w14:textId="77777777" w:rsidR="00E95C85" w:rsidRDefault="00E95C85" w:rsidP="00E95C85">
      <w:pPr>
        <w:rPr>
          <w:ins w:id="2" w:author="Author"/>
          <w:lang w:val="en-IN"/>
        </w:rPr>
      </w:pPr>
    </w:p>
    <w:p w14:paraId="00274D03" w14:textId="6714D7B6" w:rsidR="00E95C85" w:rsidRPr="00E95C85" w:rsidRDefault="00E95C85" w:rsidP="00E95C85">
      <w:pPr>
        <w:rPr>
          <w:ins w:id="3" w:author="Author"/>
          <w:lang w:val="en-IN"/>
        </w:rPr>
      </w:pPr>
      <w:ins w:id="4" w:author="Author">
        <w:r w:rsidRPr="00E95C85">
          <w:rPr>
            <w:lang w:val="en-IN"/>
          </w:rPr>
          <w:t xml:space="preserve">I received the sample dataset from the Data Engineering team and I’ve been </w:t>
        </w:r>
        <w:del w:id="5" w:author="Author">
          <w:r w:rsidDel="00AB46A7">
            <w:rPr>
              <w:lang w:val="en-IN"/>
            </w:rPr>
            <w:delText>analysing</w:delText>
          </w:r>
        </w:del>
        <w:r w:rsidR="00AB46A7">
          <w:rPr>
            <w:lang w:val="en-IN"/>
          </w:rPr>
          <w:t>analyzing</w:t>
        </w:r>
        <w:r w:rsidRPr="00E95C85">
          <w:rPr>
            <w:lang w:val="en-IN"/>
          </w:rPr>
          <w:t xml:space="preserve"> the sample on behalf of the Data Science team. </w:t>
        </w:r>
      </w:ins>
    </w:p>
    <w:p w14:paraId="16EAD786" w14:textId="77777777" w:rsidR="00E95C85" w:rsidRDefault="00E95C85" w:rsidP="00E95C85">
      <w:pPr>
        <w:rPr>
          <w:ins w:id="6" w:author="Author"/>
          <w:lang w:val="en-IN"/>
        </w:rPr>
      </w:pPr>
    </w:p>
    <w:p w14:paraId="7EC21CA4" w14:textId="273E2A55" w:rsidR="00E95C85" w:rsidRPr="00E95C85" w:rsidRDefault="00E95C85" w:rsidP="00E95C85">
      <w:pPr>
        <w:rPr>
          <w:ins w:id="7" w:author="Author"/>
          <w:lang w:val="en-IN"/>
        </w:rPr>
      </w:pPr>
      <w:ins w:id="8" w:author="Author">
        <w:r w:rsidRPr="00E95C85">
          <w:rPr>
            <w:lang w:val="en-IN"/>
          </w:rPr>
          <w:t>I found the following insights as part of the analysis: </w:t>
        </w:r>
      </w:ins>
    </w:p>
    <w:p w14:paraId="77D1B464" w14:textId="77777777" w:rsidR="00E95C85" w:rsidRPr="00E95C85" w:rsidRDefault="00E95C85" w:rsidP="00E95C85">
      <w:pPr>
        <w:numPr>
          <w:ilvl w:val="0"/>
          <w:numId w:val="1"/>
        </w:numPr>
        <w:rPr>
          <w:ins w:id="9" w:author="Author"/>
          <w:lang w:val="en-IN"/>
        </w:rPr>
      </w:pPr>
      <w:ins w:id="10" w:author="Author">
        <w:r w:rsidRPr="00E95C85">
          <w:rPr>
            <w:lang w:val="en-IN"/>
          </w:rPr>
          <w:t>Fruit &amp; vegetables are the 2 most frequently bought product categories </w:t>
        </w:r>
      </w:ins>
    </w:p>
    <w:p w14:paraId="43024F4C" w14:textId="77777777" w:rsidR="00E95C85" w:rsidRPr="00E95C85" w:rsidRDefault="00E95C85" w:rsidP="00E95C85">
      <w:pPr>
        <w:numPr>
          <w:ilvl w:val="0"/>
          <w:numId w:val="1"/>
        </w:numPr>
        <w:rPr>
          <w:ins w:id="11" w:author="Author"/>
          <w:lang w:val="en-IN"/>
        </w:rPr>
      </w:pPr>
      <w:ins w:id="12" w:author="Author">
        <w:r w:rsidRPr="00E95C85">
          <w:rPr>
            <w:lang w:val="en-IN"/>
          </w:rPr>
          <w:t>Non-members are the most frequent buyers within the store </w:t>
        </w:r>
      </w:ins>
    </w:p>
    <w:p w14:paraId="4AA8F0E6" w14:textId="77777777" w:rsidR="00E95C85" w:rsidRPr="00E95C85" w:rsidRDefault="00E95C85" w:rsidP="00E95C85">
      <w:pPr>
        <w:numPr>
          <w:ilvl w:val="0"/>
          <w:numId w:val="1"/>
        </w:numPr>
        <w:rPr>
          <w:ins w:id="13" w:author="Author"/>
          <w:lang w:val="en-IN"/>
        </w:rPr>
      </w:pPr>
      <w:ins w:id="14" w:author="Author">
        <w:r w:rsidRPr="00E95C85">
          <w:rPr>
            <w:lang w:val="en-IN"/>
          </w:rPr>
          <w:t>Cash is the most frequently used payment method </w:t>
        </w:r>
      </w:ins>
    </w:p>
    <w:p w14:paraId="4E2E7CAC" w14:textId="085EB1CC" w:rsidR="00E95C85" w:rsidRPr="00E95C85" w:rsidRDefault="00E95C85" w:rsidP="00E95C85">
      <w:pPr>
        <w:numPr>
          <w:ilvl w:val="0"/>
          <w:numId w:val="1"/>
        </w:numPr>
        <w:rPr>
          <w:ins w:id="15" w:author="Author"/>
          <w:lang w:val="en-IN"/>
        </w:rPr>
      </w:pPr>
      <w:ins w:id="16" w:author="Author">
        <w:r>
          <w:rPr>
            <w:lang w:val="en-IN"/>
          </w:rPr>
          <w:t>11 am</w:t>
        </w:r>
        <w:r w:rsidRPr="00E95C85">
          <w:rPr>
            <w:lang w:val="en-IN"/>
          </w:rPr>
          <w:t xml:space="preserve"> is the busiest hour with </w:t>
        </w:r>
        <w:r>
          <w:rPr>
            <w:lang w:val="en-IN"/>
          </w:rPr>
          <w:t>regard</w:t>
        </w:r>
        <w:r w:rsidRPr="00E95C85">
          <w:rPr>
            <w:lang w:val="en-IN"/>
          </w:rPr>
          <w:t xml:space="preserve"> to </w:t>
        </w:r>
        <w:r>
          <w:rPr>
            <w:lang w:val="en-IN"/>
          </w:rPr>
          <w:t xml:space="preserve">the </w:t>
        </w:r>
        <w:r w:rsidRPr="00E95C85">
          <w:rPr>
            <w:lang w:val="en-IN"/>
          </w:rPr>
          <w:t>number of transactions </w:t>
        </w:r>
      </w:ins>
    </w:p>
    <w:p w14:paraId="4C821030" w14:textId="77777777" w:rsidR="00E95C85" w:rsidRDefault="00E95C85" w:rsidP="00E95C85">
      <w:pPr>
        <w:rPr>
          <w:ins w:id="17" w:author="Author"/>
          <w:lang w:val="en-IN"/>
        </w:rPr>
      </w:pPr>
    </w:p>
    <w:p w14:paraId="6871B982" w14:textId="7C89C61C" w:rsidR="00E95C85" w:rsidRPr="00E95C85" w:rsidRDefault="00E95C85" w:rsidP="00E95C85">
      <w:pPr>
        <w:rPr>
          <w:ins w:id="18" w:author="Author"/>
          <w:lang w:val="en-IN"/>
        </w:rPr>
      </w:pPr>
      <w:ins w:id="19" w:author="Author">
        <w:r w:rsidRPr="00E95C85">
          <w:rPr>
            <w:lang w:val="en-IN"/>
          </w:rPr>
          <w:t>As a reminder, the client indicated that they wanted to know the following: “How to better stock the items that they sell.” </w:t>
        </w:r>
      </w:ins>
    </w:p>
    <w:p w14:paraId="6DE6A70F" w14:textId="77777777" w:rsidR="00E95C85" w:rsidRPr="00E95C85" w:rsidRDefault="00E95C85" w:rsidP="00E95C85">
      <w:pPr>
        <w:rPr>
          <w:ins w:id="20" w:author="Author"/>
          <w:lang w:val="en-IN"/>
        </w:rPr>
      </w:pPr>
      <w:ins w:id="21" w:author="Author">
        <w:r w:rsidRPr="00E95C85">
          <w:rPr>
            <w:lang w:val="en-IN"/>
          </w:rPr>
          <w:t>With respect to this business question, my recommendations are as follows: </w:t>
        </w:r>
      </w:ins>
    </w:p>
    <w:p w14:paraId="44A3EDCC" w14:textId="77777777" w:rsidR="00E95C85" w:rsidRPr="00E95C85" w:rsidRDefault="00E95C85" w:rsidP="00E95C85">
      <w:pPr>
        <w:numPr>
          <w:ilvl w:val="0"/>
          <w:numId w:val="2"/>
        </w:numPr>
        <w:rPr>
          <w:ins w:id="22" w:author="Author"/>
          <w:lang w:val="en-IN"/>
        </w:rPr>
      </w:pPr>
      <w:ins w:id="23" w:author="Author">
        <w:r w:rsidRPr="00E95C85">
          <w:rPr>
            <w:lang w:val="en-IN"/>
          </w:rPr>
          <w:t>This is a very broad statement and in order to tackle this with better accuracy, we need to identify a specific problem statement that the business would like to solve. For example, can we predict the demand of products on an hourly basis in order to procure products more intelligently? </w:t>
        </w:r>
      </w:ins>
    </w:p>
    <w:p w14:paraId="5FE694FB" w14:textId="77777777" w:rsidR="00E95C85" w:rsidRPr="00E95C85" w:rsidRDefault="00E95C85" w:rsidP="00E95C85">
      <w:pPr>
        <w:numPr>
          <w:ilvl w:val="0"/>
          <w:numId w:val="2"/>
        </w:numPr>
        <w:rPr>
          <w:ins w:id="24" w:author="Author"/>
          <w:lang w:val="en-IN"/>
        </w:rPr>
      </w:pPr>
      <w:ins w:id="25" w:author="Author">
        <w:r w:rsidRPr="00E95C85">
          <w:rPr>
            <w:lang w:val="en-IN"/>
          </w:rPr>
          <w:t>We need more data. The current sample only covers 7 days and 1 store. </w:t>
        </w:r>
      </w:ins>
    </w:p>
    <w:p w14:paraId="2BEE5446" w14:textId="2C65AA82" w:rsidR="00E95C85" w:rsidRPr="00E95C85" w:rsidRDefault="00E95C85" w:rsidP="00E95C85">
      <w:pPr>
        <w:numPr>
          <w:ilvl w:val="0"/>
          <w:numId w:val="2"/>
        </w:numPr>
        <w:rPr>
          <w:ins w:id="26" w:author="Author"/>
          <w:lang w:val="en-IN"/>
        </w:rPr>
      </w:pPr>
      <w:ins w:id="27" w:author="Author">
        <w:r w:rsidRPr="00E95C85">
          <w:rPr>
            <w:lang w:val="en-IN"/>
          </w:rPr>
          <w:t xml:space="preserve">Based on the problem statement that we move forward with, we will need more datasets to help describe the outcome that we’re trying to model. For example, if we’re </w:t>
        </w:r>
        <w:del w:id="28" w:author="Author">
          <w:r w:rsidRPr="00E95C85" w:rsidDel="00AB46A7">
            <w:rPr>
              <w:lang w:val="en-IN"/>
            </w:rPr>
            <w:delText>modelling</w:delText>
          </w:r>
        </w:del>
        <w:r w:rsidR="00AB46A7">
          <w:rPr>
            <w:lang w:val="en-IN"/>
          </w:rPr>
          <w:t>modeling</w:t>
        </w:r>
        <w:r w:rsidRPr="00E95C85">
          <w:rPr>
            <w:lang w:val="en-IN"/>
          </w:rPr>
          <w:t xml:space="preserve"> demand for products, we may want to include information about stock levels or weather conditions. </w:t>
        </w:r>
      </w:ins>
    </w:p>
    <w:p w14:paraId="4C37EF97" w14:textId="77777777" w:rsidR="00E95C85" w:rsidRDefault="00E95C85" w:rsidP="00E95C85">
      <w:pPr>
        <w:rPr>
          <w:ins w:id="29" w:author="Author"/>
          <w:lang w:val="en-IN"/>
        </w:rPr>
      </w:pPr>
    </w:p>
    <w:p w14:paraId="7123DB44" w14:textId="2A6A547C" w:rsidR="00E95C85" w:rsidRPr="00E95C85" w:rsidRDefault="00E95C85" w:rsidP="00E95C85">
      <w:pPr>
        <w:rPr>
          <w:ins w:id="30" w:author="Author"/>
          <w:lang w:val="en-IN"/>
        </w:rPr>
      </w:pPr>
      <w:ins w:id="31" w:author="Author">
        <w:r w:rsidRPr="00E95C85">
          <w:rPr>
            <w:lang w:val="en-IN"/>
          </w:rPr>
          <w:t>Best regards, </w:t>
        </w:r>
      </w:ins>
    </w:p>
    <w:p w14:paraId="6959EF40" w14:textId="77777777" w:rsidR="00E95C85" w:rsidRDefault="00E95C85" w:rsidP="00E95C85">
      <w:pPr>
        <w:rPr>
          <w:ins w:id="32" w:author="Author"/>
          <w:lang w:val="en-IN"/>
        </w:rPr>
      </w:pPr>
    </w:p>
    <w:p w14:paraId="079FB7BE" w14:textId="2FABB560" w:rsidR="00E95C85" w:rsidRPr="00E95C85" w:rsidRDefault="00E95C85" w:rsidP="00E95C85">
      <w:pPr>
        <w:rPr>
          <w:ins w:id="33" w:author="Author"/>
          <w:lang w:val="en-IN"/>
        </w:rPr>
      </w:pPr>
      <w:ins w:id="34" w:author="Author">
        <w:r w:rsidRPr="00E95C85">
          <w:rPr>
            <w:lang w:val="en-IN"/>
          </w:rPr>
          <w:t>[name of sender]</w:t>
        </w:r>
      </w:ins>
    </w:p>
    <w:p w14:paraId="00000001" w14:textId="519882DA" w:rsidR="00173F89" w:rsidDel="00E95C85" w:rsidRDefault="00F95485">
      <w:pPr>
        <w:rPr>
          <w:del w:id="35" w:author="Author"/>
        </w:rPr>
      </w:pPr>
      <w:del w:id="36" w:author="Author">
        <w:r w:rsidDel="00E95C85">
          <w:delText>Dear [insert name of recipient],</w:delText>
        </w:r>
      </w:del>
    </w:p>
    <w:p w14:paraId="00000002" w14:textId="62E0D0DE" w:rsidR="00173F89" w:rsidDel="00E95C85" w:rsidRDefault="00173F89">
      <w:pPr>
        <w:rPr>
          <w:del w:id="37" w:author="Author"/>
        </w:rPr>
      </w:pPr>
    </w:p>
    <w:p w14:paraId="00000003" w14:textId="1F81A1EC" w:rsidR="00173F89" w:rsidDel="00E95C85" w:rsidRDefault="00F95485">
      <w:pPr>
        <w:rPr>
          <w:del w:id="38" w:author="Author"/>
        </w:rPr>
      </w:pPr>
      <w:del w:id="39" w:author="Author">
        <w:r w:rsidDel="00E95C85">
          <w:delText>[Introduce the task that you’ve completed in 1 - 2 sentences]</w:delText>
        </w:r>
      </w:del>
    </w:p>
    <w:p w14:paraId="00000004" w14:textId="4B2D8F09" w:rsidR="00173F89" w:rsidDel="00E95C85" w:rsidRDefault="00173F89">
      <w:pPr>
        <w:rPr>
          <w:del w:id="40" w:author="Author"/>
        </w:rPr>
      </w:pPr>
    </w:p>
    <w:p w14:paraId="00000005" w14:textId="63E7A011" w:rsidR="00173F89" w:rsidDel="00E95C85" w:rsidRDefault="00F95485">
      <w:pPr>
        <w:rPr>
          <w:del w:id="41" w:author="Author"/>
        </w:rPr>
      </w:pPr>
      <w:del w:id="42" w:author="Author">
        <w:r w:rsidDel="00E95C85">
          <w:delText>[Summarize findings from your analysis in 3 - 5 bullet points]</w:delText>
        </w:r>
      </w:del>
    </w:p>
    <w:p w14:paraId="00000006" w14:textId="47F4A4E3" w:rsidR="00173F89" w:rsidDel="00E95C85" w:rsidRDefault="00173F89">
      <w:pPr>
        <w:rPr>
          <w:del w:id="43" w:author="Author"/>
        </w:rPr>
      </w:pPr>
    </w:p>
    <w:p w14:paraId="00000007" w14:textId="661124F7" w:rsidR="00173F89" w:rsidDel="00E95C85" w:rsidRDefault="00F95485">
      <w:pPr>
        <w:rPr>
          <w:del w:id="44" w:author="Author"/>
        </w:rPr>
      </w:pPr>
      <w:del w:id="45" w:author="Author">
        <w:r w:rsidDel="00E95C85">
          <w:delText>[Provide your recommendations in up to 3 bullet points]</w:delText>
        </w:r>
      </w:del>
    </w:p>
    <w:p w14:paraId="00000008" w14:textId="3AC40D38" w:rsidR="00173F89" w:rsidDel="00E95C85" w:rsidRDefault="00173F89">
      <w:pPr>
        <w:rPr>
          <w:del w:id="46" w:author="Author"/>
        </w:rPr>
      </w:pPr>
    </w:p>
    <w:p w14:paraId="00000009" w14:textId="2C72A42A" w:rsidR="00173F89" w:rsidDel="00E95C85" w:rsidRDefault="00F95485">
      <w:pPr>
        <w:rPr>
          <w:del w:id="47" w:author="Author"/>
        </w:rPr>
      </w:pPr>
      <w:del w:id="48" w:author="Author">
        <w:r w:rsidDel="00E95C85">
          <w:delText xml:space="preserve">Best regards, </w:delText>
        </w:r>
      </w:del>
    </w:p>
    <w:p w14:paraId="0000000A" w14:textId="45109E46" w:rsidR="00173F89" w:rsidDel="00E95C85" w:rsidRDefault="00173F89">
      <w:pPr>
        <w:rPr>
          <w:del w:id="49" w:author="Author"/>
        </w:rPr>
      </w:pPr>
    </w:p>
    <w:p w14:paraId="0000000B" w14:textId="48CC41A5" w:rsidR="00173F89" w:rsidRDefault="00F95485">
      <w:del w:id="50" w:author="Author">
        <w:r w:rsidDel="00E95C85">
          <w:delText>[name of sender]</w:delText>
        </w:r>
      </w:del>
    </w:p>
    <w:sectPr w:rsidR="00173F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64C9D"/>
    <w:multiLevelType w:val="multilevel"/>
    <w:tmpl w:val="ED7C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71515D"/>
    <w:multiLevelType w:val="multilevel"/>
    <w:tmpl w:val="441E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109064">
    <w:abstractNumId w:val="1"/>
  </w:num>
  <w:num w:numId="2" w16cid:durableId="1663041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removePersonalInformation/>
  <w:removeDateAndTime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9"/>
    <w:rsid w:val="00173F89"/>
    <w:rsid w:val="002E25D9"/>
    <w:rsid w:val="00AB46A7"/>
    <w:rsid w:val="00E95C85"/>
    <w:rsid w:val="00F9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34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F9548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E24731-BD25-824B-B1EB-59577437E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2022-05-09T20:31:00Z</dcterms:created>
  <dcterms:modified xsi:type="dcterms:W3CDTF">2023-06-02T15:21:00Z</dcterms:modified>
</cp:coreProperties>
</file>